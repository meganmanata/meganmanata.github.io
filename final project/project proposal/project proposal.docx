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7E" w:rsidRDefault="00EC4F7E" w:rsidP="00EC4F7E">
      <w:pPr>
        <w:spacing w:line="360" w:lineRule="auto"/>
      </w:pPr>
      <w:r>
        <w:t>Megan Manata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1/18/17</w:t>
      </w:r>
    </w:p>
    <w:p w:rsidR="00EC4F7E" w:rsidRDefault="00EC4F7E" w:rsidP="00EC4F7E">
      <w:pPr>
        <w:spacing w:line="360" w:lineRule="auto"/>
      </w:pPr>
      <w:r>
        <w:t xml:space="preserve">FEWD </w:t>
      </w:r>
    </w:p>
    <w:p w:rsidR="00EC4F7E" w:rsidRDefault="00EC4F7E" w:rsidP="00EC4F7E">
      <w:pPr>
        <w:spacing w:line="360" w:lineRule="auto"/>
      </w:pPr>
      <w:r>
        <w:t>Final Project Proposal</w:t>
      </w:r>
    </w:p>
    <w:p w:rsidR="00EC4F7E" w:rsidRDefault="00EC4F7E" w:rsidP="00EC4F7E">
      <w:pPr>
        <w:spacing w:line="360" w:lineRule="auto"/>
      </w:pPr>
    </w:p>
    <w:p w:rsidR="00EC4F7E" w:rsidRDefault="0077008B" w:rsidP="00EC4F7E">
      <w:pPr>
        <w:spacing w:line="360" w:lineRule="auto"/>
      </w:pPr>
      <w:r>
        <w:tab/>
        <w:t xml:space="preserve">The ultimate </w:t>
      </w:r>
      <w:ins w:id="0" w:author="Megan" w:date="2017-01-18T19:19:00Z">
        <w:r w:rsidR="006D3C28">
          <w:t>goal</w:t>
        </w:r>
      </w:ins>
      <w:del w:id="1" w:author="Megan" w:date="2017-01-18T19:19:00Z">
        <w:r w:rsidDel="006D3C28">
          <w:delText>end result</w:delText>
        </w:r>
      </w:del>
      <w:r>
        <w:t xml:space="preserve"> for my project would be to give a serious face-lift for our family pizzeria. The </w:t>
      </w:r>
      <w:ins w:id="2" w:author="Megan" w:date="2017-01-18T19:20:00Z">
        <w:r w:rsidR="006D3C28">
          <w:t>concept</w:t>
        </w:r>
      </w:ins>
      <w:del w:id="3" w:author="Megan" w:date="2017-01-18T19:19:00Z">
        <w:r w:rsidDel="006D3C28">
          <w:delText>locations</w:delText>
        </w:r>
      </w:del>
      <w:r>
        <w:t xml:space="preserve"> w</w:t>
      </w:r>
      <w:ins w:id="4" w:author="Megan" w:date="2017-01-18T19:20:00Z">
        <w:r w:rsidR="006D3C28">
          <w:t>as</w:t>
        </w:r>
      </w:ins>
      <w:del w:id="5" w:author="Megan" w:date="2017-01-18T19:20:00Z">
        <w:r w:rsidDel="006D3C28">
          <w:delText>ere</w:delText>
        </w:r>
      </w:del>
      <w:r>
        <w:t xml:space="preserve"> opened </w:t>
      </w:r>
      <w:del w:id="6" w:author="Megan" w:date="2017-01-18T19:20:00Z">
        <w:r w:rsidDel="006D3C28">
          <w:delText>up</w:delText>
        </w:r>
      </w:del>
      <w:r>
        <w:t xml:space="preserve"> </w:t>
      </w:r>
      <w:del w:id="7" w:author="Megan" w:date="2017-01-18T19:19:00Z">
        <w:r w:rsidDel="006D3C28">
          <w:delText>both</w:delText>
        </w:r>
      </w:del>
      <w:r>
        <w:t xml:space="preserve"> in the mid-1990s</w:t>
      </w:r>
      <w:ins w:id="8" w:author="Megan" w:date="2017-01-18T19:20:00Z">
        <w:r w:rsidR="006D3C28">
          <w:t xml:space="preserve">. Our web </w:t>
        </w:r>
      </w:ins>
      <w:ins w:id="9" w:author="Megan" w:date="2017-01-18T19:21:00Z">
        <w:r w:rsidR="006D3C28">
          <w:t>presence</w:t>
        </w:r>
      </w:ins>
      <w:ins w:id="10" w:author="Megan" w:date="2017-01-18T19:20:00Z">
        <w:r w:rsidR="006D3C28">
          <w:t xml:space="preserve"> is still stuck in a time warp.</w:t>
        </w:r>
      </w:ins>
      <w:del w:id="11" w:author="Megan" w:date="2017-01-18T19:20:00Z">
        <w:r w:rsidDel="006D3C28">
          <w:delText>, and the website looks the part</w:delText>
        </w:r>
      </w:del>
      <w:r>
        <w:t xml:space="preserve">. Sadly, the </w:t>
      </w:r>
      <w:hyperlink r:id="rId5" w:history="1">
        <w:r w:rsidRPr="0077008B">
          <w:rPr>
            <w:rStyle w:val="Hyperlink"/>
          </w:rPr>
          <w:t>website</w:t>
        </w:r>
      </w:hyperlink>
      <w:r>
        <w:t xml:space="preserve"> went live in 2008</w:t>
      </w:r>
      <w:ins w:id="12" w:author="Megan" w:date="2017-01-18T19:21:00Z">
        <w:r w:rsidR="006D3C28">
          <w:t>, yet is outdated even by 2008 standards</w:t>
        </w:r>
      </w:ins>
      <w:r>
        <w:t xml:space="preserve">. Serious changes need to be had in order to bring this website into the future. </w:t>
      </w:r>
      <w:r w:rsidR="00CF5CF9">
        <w:t>I will be essentially building everything on the website, save for (hopefully) professional photos we have lying around. The tone of voice I am trying to create for the brand is an outspoken “knows what they want” New Yorker. Everything on the current website can be</w:t>
      </w:r>
      <w:ins w:id="13" w:author="Megan" w:date="2017-01-18T19:22:00Z">
        <w:r w:rsidR="006D3C28">
          <w:t xml:space="preserve"> </w:t>
        </w:r>
      </w:ins>
      <w:del w:id="14" w:author="Megan" w:date="2017-01-18T19:22:00Z">
        <w:r w:rsidR="00CF5CF9" w:rsidDel="006D3C28">
          <w:delText xml:space="preserve"> completely </w:delText>
        </w:r>
      </w:del>
      <w:r w:rsidR="00CF5CF9">
        <w:t>discarded</w:t>
      </w:r>
      <w:del w:id="15" w:author="Megan" w:date="2017-01-18T19:22:00Z">
        <w:r w:rsidR="00CF5CF9" w:rsidDel="006D3C28">
          <w:delText>,</w:delText>
        </w:r>
      </w:del>
      <w:r w:rsidR="00CF5CF9">
        <w:t xml:space="preserve"> including the outdated logo. </w:t>
      </w:r>
    </w:p>
    <w:p w:rsidR="00CF5CF9" w:rsidRDefault="00CF5CF9" w:rsidP="00EC4F7E">
      <w:pPr>
        <w:spacing w:line="360" w:lineRule="auto"/>
      </w:pPr>
      <w:r>
        <w:tab/>
        <w:t xml:space="preserve">In terms of design, I’m still sort of on the fence. I’m looking for a fun site that is “serious and cool” but also has a </w:t>
      </w:r>
      <w:ins w:id="16" w:author="Megan" w:date="2017-01-18T19:22:00Z">
        <w:r w:rsidR="006D3C28">
          <w:t>loud</w:t>
        </w:r>
      </w:ins>
      <w:del w:id="17" w:author="Megan" w:date="2017-01-18T19:22:00Z">
        <w:r w:rsidDel="006D3C28">
          <w:delText>fun</w:delText>
        </w:r>
      </w:del>
      <w:r>
        <w:t xml:space="preserve"> personality. For example, we are currently using these icons: </w:t>
      </w:r>
    </w:p>
    <w:p w:rsidR="00CF5CF9" w:rsidRDefault="00CF5CF9" w:rsidP="00EC4F7E">
      <w:pPr>
        <w:spacing w:line="360" w:lineRule="auto"/>
      </w:pPr>
      <w:r>
        <w:rPr>
          <w:noProof/>
        </w:rPr>
        <w:drawing>
          <wp:inline distT="0" distB="0" distL="0" distR="0">
            <wp:extent cx="1752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 burg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 sal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F9" w:rsidRDefault="00CF5CF9" w:rsidP="00EC4F7E">
      <w:pPr>
        <w:spacing w:line="360" w:lineRule="auto"/>
      </w:pPr>
      <w:r>
        <w:t>But we had these mockups made a few years ago, and this is more along the lines of the personality I’d want for us to display:</w:t>
      </w:r>
    </w:p>
    <w:p w:rsidR="00CF5CF9" w:rsidRDefault="00CF5CF9" w:rsidP="00EC4F7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2733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 cool burg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14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 cool sal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F9" w:rsidRDefault="00CF5CF9" w:rsidP="00EC4F7E">
      <w:pPr>
        <w:spacing w:line="360" w:lineRule="auto"/>
      </w:pPr>
      <w:r>
        <w:t xml:space="preserve">I want the website to be funny, entertaining, a little sarcastic, but professional. </w:t>
      </w:r>
    </w:p>
    <w:p w:rsidR="00992715" w:rsidRDefault="00992715" w:rsidP="00EC4F7E">
      <w:pPr>
        <w:spacing w:line="360" w:lineRule="auto"/>
      </w:pPr>
      <w:r>
        <w:tab/>
        <w:t xml:space="preserve">Looking around I kind of had a hard time finding what it is I wanted. On awwwards, there’s an outdated thumbnail from the Mellow Mushroom (a pizzeria located primarily in the South) that I </w:t>
      </w:r>
      <w:del w:id="18" w:author="Megan" w:date="2017-01-18T19:23:00Z">
        <w:r w:rsidDel="006D3C28">
          <w:delText>really</w:delText>
        </w:r>
      </w:del>
      <w:r>
        <w:t xml:space="preserve"> like: </w:t>
      </w:r>
    </w:p>
    <w:p w:rsidR="00992715" w:rsidRDefault="00992715" w:rsidP="00EC4F7E">
      <w:pPr>
        <w:spacing w:line="360" w:lineRule="auto"/>
      </w:pPr>
      <w:r>
        <w:rPr>
          <w:noProof/>
        </w:rPr>
        <w:drawing>
          <wp:inline distT="0" distB="0" distL="0" distR="0">
            <wp:extent cx="4618120" cy="38255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llow mushroom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15" w:rsidRDefault="00992715" w:rsidP="00EC4F7E">
      <w:pPr>
        <w:spacing w:line="360" w:lineRule="auto"/>
      </w:pPr>
      <w:r>
        <w:t>I’d just link you to the whole page, but since this screenshot, they’ve updated to a boring website.</w:t>
      </w:r>
    </w:p>
    <w:p w:rsidR="00992715" w:rsidRDefault="00992715" w:rsidP="00EC4F7E">
      <w:pPr>
        <w:spacing w:line="360" w:lineRule="auto"/>
      </w:pPr>
      <w:r>
        <w:t>Other designs I liked: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1" w:history="1">
        <w:r w:rsidRPr="00992715">
          <w:rPr>
            <w:rStyle w:val="Hyperlink"/>
          </w:rPr>
          <w:t>Wokitokee</w:t>
        </w:r>
      </w:hyperlink>
      <w:r>
        <w:t xml:space="preserve"> – I love how fun this website is, however I do understand the </w:t>
      </w:r>
      <w:del w:id="19" w:author="Megan" w:date="2017-01-18T19:19:00Z">
        <w:r w:rsidDel="006D3C28">
          <w:delText>limitiations</w:delText>
        </w:r>
      </w:del>
      <w:ins w:id="20" w:author="Megan" w:date="2017-01-18T19:19:00Z">
        <w:r w:rsidR="006D3C28">
          <w:t>limitations</w:t>
        </w:r>
      </w:ins>
      <w:r>
        <w:t xml:space="preserve"> of my skills to pull this off. Also, I’m not sure this design could accommodate the large menu we have.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2" w:history="1">
        <w:r w:rsidRPr="00992715">
          <w:rPr>
            <w:rStyle w:val="Hyperlink"/>
          </w:rPr>
          <w:t>Caravan</w:t>
        </w:r>
      </w:hyperlink>
      <w:r>
        <w:t xml:space="preserve"> – This is what I consider to be the baseline of a </w:t>
      </w:r>
      <w:del w:id="21" w:author="Megan" w:date="2017-01-18T19:19:00Z">
        <w:r w:rsidDel="006D3C28">
          <w:delText>well designed</w:delText>
        </w:r>
      </w:del>
      <w:ins w:id="22" w:author="Megan" w:date="2017-01-18T19:19:00Z">
        <w:r w:rsidR="006D3C28">
          <w:t>well-designed</w:t>
        </w:r>
      </w:ins>
      <w:r>
        <w:t xml:space="preserve"> site. I was hoping for something more interesting than this, but this is fine.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3" w:history="1">
        <w:r w:rsidRPr="00992715">
          <w:rPr>
            <w:rStyle w:val="Hyperlink"/>
          </w:rPr>
          <w:t>Marie Catribs</w:t>
        </w:r>
      </w:hyperlink>
      <w:r>
        <w:t xml:space="preserve"> – While this is not the style I want, I do like all of the little extra elements that pop up on mouse over. The little arrows and the ‘’’’ symbols are neat.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4" w:history="1">
        <w:r w:rsidRPr="00992715">
          <w:rPr>
            <w:rStyle w:val="Hyperlink"/>
          </w:rPr>
          <w:t>Huxtaburger</w:t>
        </w:r>
      </w:hyperlink>
      <w:r>
        <w:t xml:space="preserve"> – I like the simplicity of it, but is it too simple? I think we need food photos.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5" w:history="1">
        <w:r w:rsidRPr="00992715">
          <w:rPr>
            <w:rStyle w:val="Hyperlink"/>
          </w:rPr>
          <w:t>Yogurt Labs</w:t>
        </w:r>
      </w:hyperlink>
      <w:r>
        <w:t xml:space="preserve"> – Really love how when a user scrolls down, images</w:t>
      </w:r>
      <w:ins w:id="23" w:author="Megan" w:date="2017-01-18T19:24:00Z">
        <w:r w:rsidR="006D3C28">
          <w:t xml:space="preserve"> appear</w:t>
        </w:r>
      </w:ins>
      <w:r>
        <w:t xml:space="preserve"> explaining how their product works</w:t>
      </w:r>
      <w:del w:id="24" w:author="Megan" w:date="2017-01-18T19:24:00Z">
        <w:r w:rsidDel="006D3C28">
          <w:delText xml:space="preserve"> appears</w:delText>
        </w:r>
      </w:del>
      <w:r>
        <w:t>. Would love to figure out how to incorporate this</w:t>
      </w:r>
      <w:ins w:id="25" w:author="Megan" w:date="2017-01-18T19:24:00Z">
        <w:r w:rsidR="006D3C28">
          <w:t xml:space="preserve"> if it makes sense design-wise.</w:t>
        </w:r>
      </w:ins>
      <w:del w:id="26" w:author="Megan" w:date="2017-01-18T19:24:00Z">
        <w:r w:rsidDel="006D3C28">
          <w:delText xml:space="preserve">. </w:delText>
        </w:r>
      </w:del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6" w:history="1">
        <w:r w:rsidRPr="00992715">
          <w:rPr>
            <w:rStyle w:val="Hyperlink"/>
          </w:rPr>
          <w:t>Blue Ribbon F</w:t>
        </w:r>
        <w:r w:rsidRPr="00992715">
          <w:rPr>
            <w:rStyle w:val="Hyperlink"/>
          </w:rPr>
          <w:t>r</w:t>
        </w:r>
        <w:r w:rsidRPr="00992715">
          <w:rPr>
            <w:rStyle w:val="Hyperlink"/>
          </w:rPr>
          <w:t>ied Chicken</w:t>
        </w:r>
      </w:hyperlink>
      <w:r>
        <w:t xml:space="preserve"> – Great design. </w:t>
      </w:r>
      <w:r w:rsidR="00192DF3">
        <w:t>They have really awesome photos, which we’re sort of lacking.</w:t>
      </w:r>
    </w:p>
    <w:p w:rsidR="00192DF3" w:rsidRDefault="00192DF3" w:rsidP="00992715">
      <w:pPr>
        <w:pStyle w:val="ListParagraph"/>
        <w:numPr>
          <w:ilvl w:val="0"/>
          <w:numId w:val="1"/>
        </w:numPr>
        <w:spacing w:line="360" w:lineRule="auto"/>
      </w:pPr>
      <w:hyperlink r:id="rId17" w:history="1">
        <w:r w:rsidRPr="00192DF3">
          <w:rPr>
            <w:rStyle w:val="Hyperlink"/>
          </w:rPr>
          <w:t>Salut Kitchen Bar</w:t>
        </w:r>
      </w:hyperlink>
      <w:r>
        <w:t xml:space="preserve"> – Basic “well designed” rest</w:t>
      </w:r>
      <w:bookmarkStart w:id="27" w:name="_GoBack"/>
      <w:bookmarkEnd w:id="27"/>
      <w:r>
        <w:t xml:space="preserve">aurant website. The best thing is the menu. I like the organization of the different item types plus the layout. We don’t have a photo of every object, and won’t have it before the redesign would go live. </w:t>
      </w:r>
    </w:p>
    <w:p w:rsidR="00192DF3" w:rsidRDefault="000F3FC1" w:rsidP="00192DF3">
      <w:pPr>
        <w:spacing w:line="360" w:lineRule="auto"/>
      </w:pPr>
      <w:r>
        <w:t xml:space="preserve">I’d love to hear your opinions on how to consolidate these ideas and move forward with a design. I don’t have very much design experience, so any help would be great. </w:t>
      </w:r>
    </w:p>
    <w:sectPr w:rsidR="0019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37E13"/>
    <w:multiLevelType w:val="hybridMultilevel"/>
    <w:tmpl w:val="EBEE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gan">
    <w15:presenceInfo w15:providerId="None" w15:userId="Me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7E"/>
    <w:rsid w:val="000F3FC1"/>
    <w:rsid w:val="00192DF3"/>
    <w:rsid w:val="00661A85"/>
    <w:rsid w:val="006D3C28"/>
    <w:rsid w:val="00706734"/>
    <w:rsid w:val="0077008B"/>
    <w:rsid w:val="009061A8"/>
    <w:rsid w:val="00992715"/>
    <w:rsid w:val="00CF5CF9"/>
    <w:rsid w:val="00D326F6"/>
    <w:rsid w:val="00E3702B"/>
    <w:rsid w:val="00E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78DB3-086C-44CA-9EAA-F940A8C6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0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2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mariecatrib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caravanrestaurants.co.uk/exmouth-market.html" TargetMode="External"/><Relationship Id="rId17" Type="http://schemas.openxmlformats.org/officeDocument/2006/relationships/hyperlink" Target="http://www.salutkitchenba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ueribbonfriedchicke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wokitokee.com/" TargetMode="External"/><Relationship Id="rId5" Type="http://schemas.openxmlformats.org/officeDocument/2006/relationships/hyperlink" Target="http://www.famousamadeus.com/ContactUs.tpl?cart=148470515331539810" TargetMode="External"/><Relationship Id="rId15" Type="http://schemas.openxmlformats.org/officeDocument/2006/relationships/hyperlink" Target="http://www.yogurtlabs.com/" TargetMode="External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://www.huxtaburger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</cp:lastModifiedBy>
  <cp:revision>6</cp:revision>
  <dcterms:created xsi:type="dcterms:W3CDTF">2017-01-18T22:55:00Z</dcterms:created>
  <dcterms:modified xsi:type="dcterms:W3CDTF">2017-01-19T00:24:00Z</dcterms:modified>
</cp:coreProperties>
</file>